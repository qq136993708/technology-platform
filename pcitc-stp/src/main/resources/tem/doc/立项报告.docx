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45" w:rsidRPr="00B82546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 w:rsidRPr="00B82546">
        <w:rPr>
          <w:rFonts w:asciiTheme="minorEastAsia" w:eastAsiaTheme="minorEastAsia" w:hAnsiTheme="minorEastAsia" w:hint="eastAsia"/>
          <w:b/>
          <w:sz w:val="52"/>
          <w:szCs w:val="52"/>
        </w:rPr>
        <w:t>立</w:t>
      </w:r>
      <w:r w:rsidRPr="00B82546">
        <w:rPr>
          <w:rFonts w:asciiTheme="minorEastAsia" w:eastAsiaTheme="minorEastAsia" w:hAnsiTheme="minorEastAsia"/>
          <w:b/>
          <w:sz w:val="52"/>
          <w:szCs w:val="52"/>
        </w:rPr>
        <w:t xml:space="preserve">  </w:t>
      </w:r>
      <w:r w:rsidRPr="00B82546">
        <w:rPr>
          <w:rFonts w:asciiTheme="minorEastAsia" w:eastAsiaTheme="minorEastAsia" w:hAnsiTheme="minorEastAsia" w:hint="eastAsia"/>
          <w:b/>
          <w:sz w:val="52"/>
          <w:szCs w:val="52"/>
        </w:rPr>
        <w:t>项</w:t>
      </w:r>
      <w:r w:rsidRPr="00B82546">
        <w:rPr>
          <w:rFonts w:asciiTheme="minorEastAsia" w:eastAsiaTheme="minorEastAsia" w:hAnsiTheme="minorEastAsia"/>
          <w:b/>
          <w:sz w:val="52"/>
          <w:szCs w:val="52"/>
        </w:rPr>
        <w:t xml:space="preserve">  </w:t>
      </w:r>
      <w:r w:rsidRPr="00B82546">
        <w:rPr>
          <w:rFonts w:asciiTheme="minorEastAsia" w:eastAsiaTheme="minorEastAsia" w:hAnsiTheme="minorEastAsia" w:hint="eastAsia"/>
          <w:b/>
          <w:sz w:val="52"/>
          <w:szCs w:val="52"/>
        </w:rPr>
        <w:t>报</w:t>
      </w:r>
      <w:r w:rsidRPr="00B82546">
        <w:rPr>
          <w:rFonts w:asciiTheme="minorEastAsia" w:eastAsiaTheme="minorEastAsia" w:hAnsiTheme="minorEastAsia"/>
          <w:b/>
          <w:sz w:val="52"/>
          <w:szCs w:val="52"/>
        </w:rPr>
        <w:t xml:space="preserve">  </w:t>
      </w:r>
      <w:r w:rsidRPr="00B82546">
        <w:rPr>
          <w:rFonts w:asciiTheme="minorEastAsia" w:eastAsiaTheme="minorEastAsia" w:hAnsiTheme="minorEastAsia" w:hint="eastAsia"/>
          <w:b/>
          <w:sz w:val="52"/>
          <w:szCs w:val="52"/>
        </w:rPr>
        <w:t>告</w:t>
      </w:r>
    </w:p>
    <w:p w:rsidR="009E3A45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9E3A45" w:rsidRPr="00BC4C47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BC4C47">
        <w:rPr>
          <w:rFonts w:asciiTheme="minorEastAsia" w:eastAsiaTheme="minorEastAsia" w:hAnsiTheme="minorEastAsia" w:hint="eastAsia"/>
          <w:b/>
          <w:sz w:val="28"/>
          <w:szCs w:val="28"/>
        </w:rPr>
        <w:t>项目名称</w:t>
      </w:r>
      <w:r w:rsidRPr="00BC4C47">
        <w:rPr>
          <w:rFonts w:asciiTheme="minorEastAsia" w:eastAsiaTheme="minorEastAsia" w:hAnsiTheme="minorEastAsia" w:hint="eastAsia"/>
          <w:sz w:val="28"/>
          <w:szCs w:val="28"/>
        </w:rPr>
        <w:t>:</w:t>
      </w:r>
      <w:r w:rsidR="00B50478" w:rsidRPr="00B50478">
        <w:t xml:space="preserve"> </w:t>
      </w:r>
      <w:r w:rsidR="002027F8" w:rsidRPr="002027F8">
        <w:t>${</w:t>
      </w:r>
      <w:proofErr w:type="spellStart"/>
      <w:r w:rsidR="002027F8" w:rsidRPr="002027F8">
        <w:t>topicName</w:t>
      </w:r>
      <w:proofErr w:type="spellEnd"/>
      <w:r w:rsidR="002027F8" w:rsidRPr="002027F8">
        <w:t>}</w:t>
      </w:r>
    </w:p>
    <w:p w:rsidR="009E3A45" w:rsidRPr="00952EBC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9E3A45" w:rsidRPr="00BC4C47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b/>
          <w:spacing w:val="30"/>
          <w:sz w:val="28"/>
          <w:szCs w:val="28"/>
        </w:rPr>
      </w:pPr>
      <w:r w:rsidRPr="00BC4C47">
        <w:rPr>
          <w:rFonts w:asciiTheme="minorEastAsia" w:eastAsiaTheme="minorEastAsia" w:hAnsiTheme="minorEastAsia" w:hint="eastAsia"/>
          <w:b/>
          <w:spacing w:val="30"/>
          <w:sz w:val="28"/>
          <w:szCs w:val="28"/>
        </w:rPr>
        <w:t>负责单位</w:t>
      </w:r>
      <w:r w:rsidRPr="00BC4C47">
        <w:rPr>
          <w:rFonts w:asciiTheme="minorEastAsia" w:eastAsiaTheme="minorEastAsia" w:hAnsiTheme="minorEastAsia" w:hint="eastAsia"/>
          <w:spacing w:val="30"/>
          <w:sz w:val="28"/>
          <w:szCs w:val="28"/>
        </w:rPr>
        <w:t>:</w:t>
      </w:r>
      <w:r w:rsidR="00B50478" w:rsidRPr="00B50478">
        <w:t xml:space="preserve"> </w:t>
      </w:r>
      <w:r w:rsidR="00B6415A" w:rsidRPr="00B6415A">
        <w:t>${</w:t>
      </w:r>
      <w:proofErr w:type="spellStart"/>
      <w:r w:rsidR="00B6415A" w:rsidRPr="00B6415A">
        <w:t>leadUnitName</w:t>
      </w:r>
      <w:proofErr w:type="spellEnd"/>
      <w:r w:rsidR="00B6415A" w:rsidRPr="00B6415A">
        <w:t>}</w:t>
      </w:r>
    </w:p>
    <w:p w:rsidR="009E3A45" w:rsidRPr="00952EBC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spacing w:val="30"/>
          <w:sz w:val="28"/>
          <w:szCs w:val="28"/>
        </w:rPr>
      </w:pPr>
    </w:p>
    <w:p w:rsidR="009E3A45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  <w:r w:rsidRPr="00BC4C47">
        <w:rPr>
          <w:rFonts w:asciiTheme="minorEastAsia" w:eastAsiaTheme="minorEastAsia" w:hAnsiTheme="minorEastAsia" w:hint="eastAsia"/>
          <w:b/>
          <w:sz w:val="28"/>
          <w:szCs w:val="28"/>
        </w:rPr>
        <w:t>项目负责人</w:t>
      </w:r>
      <w:r w:rsidRPr="00952EBC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480DE8" w:rsidRPr="00480DE8">
        <w:rPr>
          <w:rFonts w:asciiTheme="minorEastAsia" w:eastAsiaTheme="minorEastAsia" w:hAnsiTheme="minorEastAsia"/>
          <w:sz w:val="28"/>
          <w:szCs w:val="28"/>
        </w:rPr>
        <w:t>${</w:t>
      </w:r>
      <w:proofErr w:type="spellStart"/>
      <w:r w:rsidR="00480DE8" w:rsidRPr="00480DE8">
        <w:rPr>
          <w:rFonts w:asciiTheme="minorEastAsia" w:eastAsiaTheme="minorEastAsia" w:hAnsiTheme="minorEastAsia"/>
          <w:sz w:val="28"/>
          <w:szCs w:val="28"/>
        </w:rPr>
        <w:t>projecChargeUserName</w:t>
      </w:r>
      <w:proofErr w:type="spellEnd"/>
      <w:r w:rsidR="00480DE8" w:rsidRPr="00480DE8">
        <w:rPr>
          <w:rFonts w:asciiTheme="minorEastAsia" w:eastAsiaTheme="minorEastAsia" w:hAnsiTheme="minorEastAsia"/>
          <w:sz w:val="28"/>
          <w:szCs w:val="28"/>
        </w:rPr>
        <w:t>}</w:t>
      </w:r>
    </w:p>
    <w:p w:rsidR="009E3A45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  <w:r w:rsidRPr="00BC4C47">
        <w:rPr>
          <w:rFonts w:asciiTheme="minorEastAsia" w:eastAsiaTheme="minorEastAsia" w:hAnsiTheme="minorEastAsia" w:hint="eastAsia"/>
          <w:b/>
          <w:sz w:val="28"/>
          <w:szCs w:val="28"/>
        </w:rPr>
        <w:t>职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</w:t>
      </w:r>
      <w:r w:rsidRPr="00BC4C47">
        <w:rPr>
          <w:rFonts w:asciiTheme="minorEastAsia" w:eastAsiaTheme="minorEastAsia" w:hAnsiTheme="minorEastAsia" w:hint="eastAsia"/>
          <w:b/>
          <w:sz w:val="28"/>
          <w:szCs w:val="28"/>
        </w:rPr>
        <w:t>称</w:t>
      </w:r>
      <w:r w:rsidR="00D0729A">
        <w:rPr>
          <w:rFonts w:asciiTheme="minorEastAsia" w:eastAsiaTheme="minorEastAsia" w:hAnsiTheme="minorEastAsia"/>
          <w:sz w:val="28"/>
          <w:szCs w:val="28"/>
        </w:rPr>
        <w:t xml:space="preserve">: </w:t>
      </w:r>
      <w:r w:rsidR="0057213F" w:rsidRPr="0057213F">
        <w:rPr>
          <w:rFonts w:asciiTheme="minorEastAsia" w:eastAsiaTheme="minorEastAsia" w:hAnsiTheme="minorEastAsia"/>
          <w:sz w:val="28"/>
          <w:szCs w:val="28"/>
        </w:rPr>
        <w:t>${projecChargeUserTitle}</w:t>
      </w:r>
      <w:bookmarkStart w:id="0" w:name="_GoBack"/>
      <w:bookmarkEnd w:id="0"/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项目执行年限：</w:t>
      </w:r>
      <w:r w:rsidR="00F46AAB" w:rsidRPr="00F46AAB">
        <w:rPr>
          <w:rFonts w:asciiTheme="minorEastAsia" w:eastAsiaTheme="minorEastAsia" w:hAnsiTheme="minorEastAsia"/>
          <w:sz w:val="28"/>
          <w:szCs w:val="28"/>
        </w:rPr>
        <w:t>${</w:t>
      </w:r>
      <w:proofErr w:type="spellStart"/>
      <w:r w:rsidR="00F46AAB" w:rsidRPr="00F46AAB">
        <w:rPr>
          <w:rFonts w:asciiTheme="minorEastAsia" w:eastAsiaTheme="minorEastAsia" w:hAnsiTheme="minorEastAsia"/>
          <w:sz w:val="28"/>
          <w:szCs w:val="28"/>
        </w:rPr>
        <w:t>beginProjectMonth</w:t>
      </w:r>
      <w:proofErr w:type="spellEnd"/>
      <w:r w:rsidR="00F46AAB" w:rsidRPr="00F46AAB">
        <w:rPr>
          <w:rFonts w:asciiTheme="minorEastAsia" w:eastAsiaTheme="minorEastAsia" w:hAnsiTheme="minorEastAsia"/>
          <w:sz w:val="28"/>
          <w:szCs w:val="28"/>
        </w:rPr>
        <w:t>}</w:t>
      </w:r>
      <w:r w:rsidR="00F46AAB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52EBC">
        <w:rPr>
          <w:rFonts w:asciiTheme="minorEastAsia" w:eastAsiaTheme="minorEastAsia" w:hAnsiTheme="minorEastAsia" w:hint="eastAsia"/>
          <w:sz w:val="28"/>
          <w:szCs w:val="28"/>
        </w:rPr>
        <w:t xml:space="preserve"> 至 </w:t>
      </w:r>
      <w:r w:rsidR="00E642FB" w:rsidRPr="00E642FB">
        <w:rPr>
          <w:rFonts w:asciiTheme="minorEastAsia" w:eastAsiaTheme="minorEastAsia" w:hAnsiTheme="minorEastAsia"/>
          <w:sz w:val="28"/>
          <w:szCs w:val="28"/>
        </w:rPr>
        <w:t>${</w:t>
      </w:r>
      <w:proofErr w:type="spellStart"/>
      <w:r w:rsidR="00E642FB" w:rsidRPr="00E642FB">
        <w:rPr>
          <w:rFonts w:asciiTheme="minorEastAsia" w:eastAsiaTheme="minorEastAsia" w:hAnsiTheme="minorEastAsia"/>
          <w:sz w:val="28"/>
          <w:szCs w:val="28"/>
        </w:rPr>
        <w:t>endProjectMonth</w:t>
      </w:r>
      <w:proofErr w:type="spellEnd"/>
      <w:r w:rsidR="00E642FB" w:rsidRPr="00E642FB">
        <w:rPr>
          <w:rFonts w:asciiTheme="minorEastAsia" w:eastAsiaTheme="minorEastAsia" w:hAnsiTheme="minorEastAsia"/>
          <w:sz w:val="28"/>
          <w:szCs w:val="28"/>
        </w:rPr>
        <w:t>}</w:t>
      </w:r>
      <w:r w:rsidR="00F46AAB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9E3A45" w:rsidRPr="00952EBC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9E3A45" w:rsidRDefault="009E3A45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napToGrid w:val="0"/>
          <w:kern w:val="28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napToGrid w:val="0"/>
          <w:kern w:val="28"/>
          <w:sz w:val="28"/>
          <w:szCs w:val="28"/>
        </w:rPr>
        <w:t>中国石油化工股份有限公司科技开发部制</w:t>
      </w:r>
    </w:p>
    <w:p w:rsidR="00A64756" w:rsidRDefault="00A64756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napToGrid w:val="0"/>
          <w:kern w:val="28"/>
          <w:sz w:val="28"/>
          <w:szCs w:val="28"/>
        </w:rPr>
      </w:pPr>
    </w:p>
    <w:p w:rsidR="00A64756" w:rsidRDefault="00A64756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napToGrid w:val="0"/>
          <w:kern w:val="28"/>
          <w:sz w:val="28"/>
          <w:szCs w:val="28"/>
        </w:rPr>
      </w:pPr>
    </w:p>
    <w:p w:rsidR="00A64756" w:rsidRPr="00952EBC" w:rsidRDefault="00A64756" w:rsidP="009E3A45">
      <w:pPr>
        <w:snapToGrid w:val="0"/>
        <w:spacing w:line="30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:rsidR="002C6A97" w:rsidRPr="009130AC" w:rsidRDefault="002C6A97" w:rsidP="002C6A97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9130AC">
        <w:rPr>
          <w:rFonts w:asciiTheme="minorEastAsia" w:eastAsiaTheme="minorEastAsia" w:hAnsiTheme="minorEastAsia" w:hint="eastAsia"/>
          <w:b/>
          <w:sz w:val="30"/>
          <w:szCs w:val="30"/>
        </w:rPr>
        <w:t>编</w:t>
      </w:r>
      <w:r w:rsidRPr="009130AC">
        <w:rPr>
          <w:rFonts w:asciiTheme="minorEastAsia" w:eastAsiaTheme="minorEastAsia" w:hAnsiTheme="minorEastAsia"/>
          <w:b/>
          <w:sz w:val="30"/>
          <w:szCs w:val="30"/>
        </w:rPr>
        <w:t xml:space="preserve">  </w:t>
      </w:r>
      <w:r w:rsidRPr="009130AC">
        <w:rPr>
          <w:rFonts w:asciiTheme="minorEastAsia" w:eastAsiaTheme="minorEastAsia" w:hAnsiTheme="minorEastAsia" w:hint="eastAsia"/>
          <w:b/>
          <w:sz w:val="30"/>
          <w:szCs w:val="30"/>
        </w:rPr>
        <w:t>制</w:t>
      </w:r>
      <w:r w:rsidRPr="009130AC">
        <w:rPr>
          <w:rFonts w:asciiTheme="minorEastAsia" w:eastAsiaTheme="minorEastAsia" w:hAnsiTheme="minorEastAsia"/>
          <w:b/>
          <w:sz w:val="30"/>
          <w:szCs w:val="30"/>
        </w:rPr>
        <w:t xml:space="preserve">  </w:t>
      </w:r>
      <w:r w:rsidRPr="009130AC">
        <w:rPr>
          <w:rFonts w:asciiTheme="minorEastAsia" w:eastAsiaTheme="minorEastAsia" w:hAnsiTheme="minorEastAsia" w:hint="eastAsia"/>
          <w:b/>
          <w:sz w:val="30"/>
          <w:szCs w:val="30"/>
        </w:rPr>
        <w:t>须</w:t>
      </w:r>
      <w:r w:rsidRPr="009130AC">
        <w:rPr>
          <w:rFonts w:asciiTheme="minorEastAsia" w:eastAsiaTheme="minorEastAsia" w:hAnsiTheme="minorEastAsia"/>
          <w:b/>
          <w:sz w:val="30"/>
          <w:szCs w:val="30"/>
        </w:rPr>
        <w:t xml:space="preserve">  </w:t>
      </w:r>
      <w:r w:rsidRPr="009130AC">
        <w:rPr>
          <w:rFonts w:asciiTheme="minorEastAsia" w:eastAsiaTheme="minorEastAsia" w:hAnsiTheme="minorEastAsia" w:hint="eastAsia"/>
          <w:b/>
          <w:sz w:val="30"/>
          <w:szCs w:val="30"/>
        </w:rPr>
        <w:t>知</w:t>
      </w:r>
    </w:p>
    <w:p w:rsidR="002C6A97" w:rsidRPr="00952EBC" w:rsidRDefault="002C6A97" w:rsidP="002C6A97">
      <w:pPr>
        <w:spacing w:line="360" w:lineRule="auto"/>
        <w:ind w:firstLine="525"/>
        <w:rPr>
          <w:rFonts w:asciiTheme="minorEastAsia" w:eastAsiaTheme="minorEastAsia" w:hAnsiTheme="minorEastAsia"/>
          <w:sz w:val="28"/>
          <w:szCs w:val="28"/>
        </w:rPr>
      </w:pPr>
    </w:p>
    <w:p w:rsidR="002C6A97" w:rsidRPr="00952EBC" w:rsidRDefault="002C6A97" w:rsidP="002C6A97">
      <w:pPr>
        <w:pStyle w:val="a5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一、科研装备更新项目是指购置、建立和改造科研开发用大型仪器设备、中小型试验（评价）装置、计算机软硬件等，一般为资本性支出。</w:t>
      </w:r>
    </w:p>
    <w:p w:rsidR="002C6A97" w:rsidRPr="00952EBC" w:rsidRDefault="002C6A97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二、本立项报告版本自2004年1月起启用。</w:t>
      </w:r>
    </w:p>
    <w:p w:rsidR="002C6A97" w:rsidRPr="00952EBC" w:rsidRDefault="002C6A97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三、几点注意事项：</w:t>
      </w:r>
    </w:p>
    <w:p w:rsidR="002C6A97" w:rsidRPr="00952EBC" w:rsidRDefault="002C6A97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1.项目名称不得超过20个汉字（一格一字）。</w:t>
      </w:r>
    </w:p>
    <w:p w:rsidR="002C6A97" w:rsidRPr="00952EBC" w:rsidRDefault="002C6A97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2.项目负责人应是高级工程师（及相当专业技术职务）以上的专业技术职务人员。</w:t>
      </w:r>
    </w:p>
    <w:p w:rsidR="002C6A97" w:rsidRPr="00952EBC" w:rsidRDefault="002C6A97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3.立项报告经申请单位条件（或科技）处初审，单位科研条件或科技负责人审定同意，加盖申请单位公章后，报科技开发部（一式两份）。</w:t>
      </w:r>
    </w:p>
    <w:p w:rsidR="002C6A97" w:rsidRPr="00952EBC" w:rsidRDefault="002C6A97" w:rsidP="002C6A97">
      <w:pPr>
        <w:rPr>
          <w:rFonts w:asciiTheme="minorEastAsia" w:eastAsiaTheme="minorEastAsia" w:hAnsiTheme="minorEastAsia"/>
          <w:sz w:val="28"/>
          <w:szCs w:val="28"/>
        </w:rPr>
      </w:pPr>
    </w:p>
    <w:p w:rsidR="002C6A97" w:rsidRDefault="002C6A97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538B0" w:rsidRDefault="002538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993928" w:rsidRPr="000E418C" w:rsidRDefault="00993928" w:rsidP="00993928">
      <w:pPr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0E418C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立项理由</w:t>
      </w:r>
    </w:p>
    <w:p w:rsidR="002538B0" w:rsidRDefault="002538B0" w:rsidP="002607C6">
      <w:pPr>
        <w:spacing w:line="360" w:lineRule="auto"/>
        <w:ind w:firstLineChars="50" w:firstLine="140"/>
        <w:rPr>
          <w:rFonts w:asciiTheme="minorEastAsia" w:eastAsiaTheme="minorEastAsia" w:hAnsiTheme="minorEastAsia"/>
          <w:sz w:val="28"/>
          <w:szCs w:val="28"/>
        </w:rPr>
      </w:pPr>
    </w:p>
    <w:p w:rsidR="002607C6" w:rsidRDefault="002607C6" w:rsidP="002607C6">
      <w:pPr>
        <w:spacing w:line="360" w:lineRule="auto"/>
        <w:ind w:firstLineChars="50" w:firstLine="1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2607C6">
        <w:rPr>
          <w:rFonts w:asciiTheme="minorEastAsia" w:eastAsiaTheme="minorEastAsia" w:hAnsiTheme="minorEastAsia"/>
          <w:sz w:val="28"/>
          <w:szCs w:val="28"/>
        </w:rPr>
        <w:t>${setupReasons}</w:t>
      </w:r>
      <w:r w:rsidR="00661406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0D76C6" w:rsidRDefault="000D76C6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62094E" w:rsidRPr="00163E9A" w:rsidRDefault="0062094E" w:rsidP="0062094E">
      <w:pPr>
        <w:pStyle w:val="a6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163E9A">
        <w:rPr>
          <w:rFonts w:asciiTheme="minorEastAsia" w:eastAsiaTheme="minorEastAsia" w:hAnsiTheme="minorEastAsia" w:hint="eastAsia"/>
          <w:b/>
          <w:sz w:val="36"/>
          <w:szCs w:val="36"/>
        </w:rPr>
        <w:t>项目规模、工艺流程（图）、主要仪器设备（表）、自控方案等</w:t>
      </w:r>
    </w:p>
    <w:p w:rsidR="000D76C6" w:rsidRDefault="000D76C6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F798D" w:rsidRDefault="007F798D" w:rsidP="00E60FD3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7F798D">
        <w:rPr>
          <w:rFonts w:asciiTheme="minorEastAsia" w:eastAsiaTheme="minorEastAsia" w:hAnsiTheme="minorEastAsia"/>
          <w:sz w:val="28"/>
          <w:szCs w:val="28"/>
        </w:rPr>
        <w:t>${</w:t>
      </w:r>
      <w:proofErr w:type="spellStart"/>
      <w:r w:rsidRPr="007F798D">
        <w:rPr>
          <w:rFonts w:asciiTheme="minorEastAsia" w:eastAsiaTheme="minorEastAsia" w:hAnsiTheme="minorEastAsia"/>
          <w:sz w:val="28"/>
          <w:szCs w:val="28"/>
        </w:rPr>
        <w:t>topicName</w:t>
      </w:r>
      <w:proofErr w:type="spellEnd"/>
      <w:r w:rsidRPr="007F798D">
        <w:rPr>
          <w:rFonts w:asciiTheme="minorEastAsia" w:eastAsiaTheme="minorEastAsia" w:hAnsiTheme="minorEastAsia"/>
          <w:sz w:val="28"/>
          <w:szCs w:val="28"/>
        </w:rPr>
        <w:t>}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857"/>
      </w:tblGrid>
      <w:tr w:rsidR="008F03A2" w:rsidRPr="005332CE" w:rsidTr="004F75ED">
        <w:tc>
          <w:tcPr>
            <w:tcW w:w="1768" w:type="dxa"/>
            <w:vAlign w:val="center"/>
          </w:tcPr>
          <w:p w:rsidR="008F03A2" w:rsidRPr="005332CE" w:rsidRDefault="008F03A2" w:rsidP="008F03A2">
            <w:pPr>
              <w:pStyle w:val="Normal1"/>
              <w:rPr>
                <w:rFonts w:asciiTheme="minorEastAsia" w:eastAsiaTheme="minorEastAsia" w:hAnsiTheme="minorEastAsia"/>
                <w:sz w:val="18"/>
                <w:szCs w:val="18"/>
              </w:rPr>
            </w:pPr>
            <w:ins w:id="1" w:author="胡正泽" w:date="2018-04-18T14:26:00Z">
              <w:r w:rsidRPr="005332CE">
                <w:rPr>
                  <w:rFonts w:asciiTheme="minorEastAsia" w:eastAsiaTheme="minorEastAsia" w:hAnsiTheme="minorEastAsia"/>
                  <w:sz w:val="18"/>
                  <w:szCs w:val="18"/>
                </w:rPr>
                <w:t>编号</w:t>
              </w:r>
            </w:ins>
          </w:p>
        </w:tc>
        <w:tc>
          <w:tcPr>
            <w:tcW w:w="1767" w:type="dxa"/>
            <w:vAlign w:val="center"/>
          </w:tcPr>
          <w:p w:rsidR="008F03A2" w:rsidRPr="005332CE" w:rsidRDefault="008F03A2" w:rsidP="008F03A2">
            <w:pPr>
              <w:pStyle w:val="Normal1"/>
              <w:rPr>
                <w:ins w:id="2" w:author="胡正泽" w:date="2018-04-18T14:26:00Z"/>
                <w:rFonts w:asciiTheme="minorEastAsia" w:eastAsiaTheme="minorEastAsia" w:hAnsiTheme="minorEastAsia"/>
                <w:sz w:val="18"/>
                <w:szCs w:val="18"/>
              </w:rPr>
            </w:pPr>
            <w:ins w:id="3" w:author="胡正泽" w:date="2018-04-18T14:26:00Z">
              <w:r w:rsidRPr="005332CE">
                <w:rPr>
                  <w:rFonts w:asciiTheme="minorEastAsia" w:eastAsiaTheme="minorEastAsia" w:hAnsiTheme="minorEastAsia"/>
                  <w:sz w:val="18"/>
                  <w:szCs w:val="18"/>
                </w:rPr>
                <w:t>单项设备名称</w:t>
              </w:r>
            </w:ins>
          </w:p>
        </w:tc>
        <w:tc>
          <w:tcPr>
            <w:tcW w:w="1767" w:type="dxa"/>
            <w:vAlign w:val="center"/>
          </w:tcPr>
          <w:p w:rsidR="008F03A2" w:rsidRPr="005332CE" w:rsidRDefault="008F03A2" w:rsidP="008F03A2">
            <w:pPr>
              <w:pStyle w:val="Normal1"/>
              <w:rPr>
                <w:ins w:id="4" w:author="胡正泽" w:date="2018-04-18T14:26:00Z"/>
                <w:rFonts w:asciiTheme="minorEastAsia" w:eastAsiaTheme="minorEastAsia" w:hAnsiTheme="minorEastAsia"/>
                <w:sz w:val="18"/>
                <w:szCs w:val="18"/>
              </w:rPr>
            </w:pPr>
            <w:ins w:id="5" w:author="胡正泽" w:date="2018-04-18T14:26:00Z">
              <w:r w:rsidRPr="005332CE">
                <w:rPr>
                  <w:rFonts w:asciiTheme="minorEastAsia" w:eastAsiaTheme="minorEastAsia" w:hAnsiTheme="minorEastAsia"/>
                  <w:sz w:val="18"/>
                  <w:szCs w:val="18"/>
                </w:rPr>
                <w:t>单项设备立项背景</w:t>
              </w:r>
            </w:ins>
          </w:p>
        </w:tc>
        <w:tc>
          <w:tcPr>
            <w:tcW w:w="1767" w:type="dxa"/>
            <w:vAlign w:val="center"/>
          </w:tcPr>
          <w:p w:rsidR="008F03A2" w:rsidRPr="005332CE" w:rsidRDefault="008F03A2" w:rsidP="008F03A2">
            <w:pPr>
              <w:pStyle w:val="Normal1"/>
              <w:rPr>
                <w:ins w:id="6" w:author="胡正泽" w:date="2018-04-18T14:26:00Z"/>
                <w:rFonts w:asciiTheme="minorEastAsia" w:eastAsiaTheme="minorEastAsia" w:hAnsiTheme="minorEastAsia"/>
                <w:sz w:val="18"/>
                <w:szCs w:val="18"/>
              </w:rPr>
            </w:pPr>
            <w:ins w:id="7" w:author="胡正泽" w:date="2018-04-18T14:26:00Z">
              <w:r w:rsidRPr="005332CE">
                <w:rPr>
                  <w:rFonts w:asciiTheme="minorEastAsia" w:eastAsiaTheme="minorEastAsia" w:hAnsiTheme="minorEastAsia"/>
                  <w:sz w:val="18"/>
                  <w:szCs w:val="18"/>
                </w:rPr>
                <w:t>经费</w:t>
              </w:r>
            </w:ins>
          </w:p>
        </w:tc>
        <w:tc>
          <w:tcPr>
            <w:tcW w:w="1857" w:type="dxa"/>
            <w:vAlign w:val="center"/>
          </w:tcPr>
          <w:p w:rsidR="008F03A2" w:rsidRPr="005332CE" w:rsidRDefault="008F03A2" w:rsidP="008F03A2">
            <w:pPr>
              <w:pStyle w:val="Normal1"/>
              <w:rPr>
                <w:ins w:id="8" w:author="胡正泽" w:date="2018-04-18T14:26:00Z"/>
                <w:rFonts w:asciiTheme="minorEastAsia" w:eastAsiaTheme="minorEastAsia" w:hAnsiTheme="minorEastAsia"/>
                <w:sz w:val="18"/>
                <w:szCs w:val="18"/>
              </w:rPr>
            </w:pPr>
            <w:ins w:id="9" w:author="胡正泽" w:date="2018-04-18T14:26:00Z">
              <w:r w:rsidRPr="005332CE">
                <w:rPr>
                  <w:rFonts w:asciiTheme="minorEastAsia" w:eastAsiaTheme="minorEastAsia" w:hAnsiTheme="minorEastAsia"/>
                  <w:sz w:val="18"/>
                  <w:szCs w:val="18"/>
                </w:rPr>
                <w:t>备注</w:t>
              </w:r>
            </w:ins>
          </w:p>
        </w:tc>
      </w:tr>
      <w:tr w:rsidR="008F03A2" w:rsidRPr="005332CE" w:rsidTr="004F75ED">
        <w:tc>
          <w:tcPr>
            <w:tcW w:w="1768" w:type="dxa"/>
          </w:tcPr>
          <w:p w:rsidR="008F03A2" w:rsidRPr="005332CE" w:rsidRDefault="00922729" w:rsidP="008F03A2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32CE">
              <w:rPr>
                <w:rFonts w:asciiTheme="minorEastAsia" w:eastAsiaTheme="minorEastAsia" w:hAnsiTheme="minorEastAsia"/>
                <w:sz w:val="18"/>
                <w:szCs w:val="18"/>
              </w:rPr>
              <w:t>${tem.taskc1}</w:t>
            </w:r>
          </w:p>
        </w:tc>
        <w:tc>
          <w:tcPr>
            <w:tcW w:w="1767" w:type="dxa"/>
          </w:tcPr>
          <w:p w:rsidR="008F03A2" w:rsidRPr="005332CE" w:rsidRDefault="00922729" w:rsidP="008F03A2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32CE">
              <w:rPr>
                <w:rFonts w:asciiTheme="minorEastAsia" w:eastAsiaTheme="minorEastAsia" w:hAnsiTheme="minorEastAsia"/>
                <w:sz w:val="18"/>
                <w:szCs w:val="18"/>
              </w:rPr>
              <w:t>${tem.taskc2}</w:t>
            </w:r>
          </w:p>
        </w:tc>
        <w:tc>
          <w:tcPr>
            <w:tcW w:w="1767" w:type="dxa"/>
          </w:tcPr>
          <w:p w:rsidR="008F03A2" w:rsidRPr="005332CE" w:rsidRDefault="00922729" w:rsidP="008F03A2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32CE">
              <w:rPr>
                <w:rFonts w:asciiTheme="minorEastAsia" w:eastAsiaTheme="minorEastAsia" w:hAnsiTheme="minorEastAsia"/>
                <w:sz w:val="18"/>
                <w:szCs w:val="18"/>
              </w:rPr>
              <w:t>${tem.taskc3}</w:t>
            </w:r>
          </w:p>
        </w:tc>
        <w:tc>
          <w:tcPr>
            <w:tcW w:w="1767" w:type="dxa"/>
          </w:tcPr>
          <w:p w:rsidR="008F03A2" w:rsidRPr="005332CE" w:rsidRDefault="008546DB" w:rsidP="008F03A2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32CE">
              <w:rPr>
                <w:rFonts w:asciiTheme="minorEastAsia" w:eastAsiaTheme="minorEastAsia" w:hAnsiTheme="minorEastAsia"/>
                <w:sz w:val="18"/>
                <w:szCs w:val="18"/>
              </w:rPr>
              <w:t>${tem.taskc4}</w:t>
            </w:r>
          </w:p>
        </w:tc>
        <w:tc>
          <w:tcPr>
            <w:tcW w:w="1857" w:type="dxa"/>
          </w:tcPr>
          <w:p w:rsidR="008F03A2" w:rsidRPr="005332CE" w:rsidRDefault="004F75ED" w:rsidP="008F03A2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32CE">
              <w:rPr>
                <w:rFonts w:asciiTheme="minorEastAsia" w:eastAsiaTheme="minorEastAsia" w:hAnsiTheme="minorEastAsia"/>
                <w:sz w:val="18"/>
                <w:szCs w:val="18"/>
              </w:rPr>
              <w:t>${tem.taskc5}</w:t>
            </w:r>
          </w:p>
        </w:tc>
      </w:tr>
    </w:tbl>
    <w:p w:rsidR="007F798D" w:rsidRDefault="007F798D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50EC" w:rsidRPr="00163E9A" w:rsidRDefault="007150EC" w:rsidP="007150EC">
      <w:pPr>
        <w:pStyle w:val="a6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7150EC">
        <w:rPr>
          <w:rFonts w:asciiTheme="minorEastAsia" w:eastAsiaTheme="minorEastAsia" w:hAnsiTheme="minorEastAsia" w:hint="eastAsia"/>
          <w:b/>
          <w:sz w:val="36"/>
          <w:szCs w:val="36"/>
        </w:rPr>
        <w:t>建设场地、公用工程（</w:t>
      </w:r>
      <w:proofErr w:type="gramStart"/>
      <w:r w:rsidRPr="007150EC">
        <w:rPr>
          <w:rFonts w:asciiTheme="minorEastAsia" w:eastAsiaTheme="minorEastAsia" w:hAnsiTheme="minorEastAsia" w:hint="eastAsia"/>
          <w:b/>
          <w:sz w:val="36"/>
          <w:szCs w:val="36"/>
        </w:rPr>
        <w:t>水电汽风等</w:t>
      </w:r>
      <w:proofErr w:type="gramEnd"/>
      <w:r w:rsidRPr="007150EC">
        <w:rPr>
          <w:rFonts w:asciiTheme="minorEastAsia" w:eastAsiaTheme="minorEastAsia" w:hAnsiTheme="minorEastAsia" w:hint="eastAsia"/>
          <w:b/>
          <w:sz w:val="36"/>
          <w:szCs w:val="36"/>
        </w:rPr>
        <w:t>）、辅助设施（环保、消防、安全、卫生等）等条件</w:t>
      </w:r>
    </w:p>
    <w:p w:rsidR="007150EC" w:rsidRDefault="00D90528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D90528">
        <w:rPr>
          <w:rFonts w:asciiTheme="minorEastAsia" w:eastAsiaTheme="minorEastAsia" w:hAnsiTheme="minorEastAsia"/>
          <w:sz w:val="28"/>
          <w:szCs w:val="28"/>
        </w:rPr>
        <w:t>${facilities}</w:t>
      </w:r>
    </w:p>
    <w:p w:rsidR="00CF1395" w:rsidRPr="00163E9A" w:rsidRDefault="00CF1395" w:rsidP="00CF1395">
      <w:pPr>
        <w:pStyle w:val="a6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CF1395">
        <w:rPr>
          <w:rFonts w:asciiTheme="minorEastAsia" w:eastAsiaTheme="minorEastAsia" w:hAnsiTheme="minorEastAsia" w:hint="eastAsia"/>
          <w:b/>
          <w:sz w:val="36"/>
          <w:szCs w:val="36"/>
        </w:rPr>
        <w:t>项目实施方案和进度</w:t>
      </w:r>
    </w:p>
    <w:p w:rsidR="00CF1395" w:rsidRDefault="00D90528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D90528">
        <w:rPr>
          <w:rFonts w:asciiTheme="minorEastAsia" w:eastAsiaTheme="minorEastAsia" w:hAnsiTheme="minorEastAsia"/>
          <w:sz w:val="28"/>
          <w:szCs w:val="28"/>
        </w:rPr>
        <w:t>${</w:t>
      </w:r>
      <w:proofErr w:type="spellStart"/>
      <w:r w:rsidRPr="00D90528">
        <w:rPr>
          <w:rFonts w:asciiTheme="minorEastAsia" w:eastAsiaTheme="minorEastAsia" w:hAnsiTheme="minorEastAsia"/>
          <w:sz w:val="28"/>
          <w:szCs w:val="28"/>
        </w:rPr>
        <w:t>projectProgress</w:t>
      </w:r>
      <w:proofErr w:type="spellEnd"/>
      <w:r w:rsidRPr="00D90528">
        <w:rPr>
          <w:rFonts w:asciiTheme="minorEastAsia" w:eastAsiaTheme="minorEastAsia" w:hAnsiTheme="minorEastAsia"/>
          <w:sz w:val="28"/>
          <w:szCs w:val="28"/>
        </w:rPr>
        <w:t>}</w:t>
      </w:r>
    </w:p>
    <w:p w:rsidR="00CF1395" w:rsidRPr="00163E9A" w:rsidRDefault="009E1277" w:rsidP="009E1277">
      <w:pPr>
        <w:pStyle w:val="a6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9E1277">
        <w:rPr>
          <w:rFonts w:asciiTheme="minorEastAsia" w:eastAsiaTheme="minorEastAsia" w:hAnsiTheme="minorEastAsia" w:hint="eastAsia"/>
          <w:b/>
          <w:sz w:val="36"/>
          <w:szCs w:val="36"/>
        </w:rPr>
        <w:t>使用效果和效益的分析预测（含技术先进性、知识产权状况）</w:t>
      </w:r>
    </w:p>
    <w:p w:rsidR="00CF1395" w:rsidRDefault="008D421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8D421A">
        <w:rPr>
          <w:rFonts w:asciiTheme="minorEastAsia" w:eastAsiaTheme="minorEastAsia" w:hAnsiTheme="minorEastAsia"/>
          <w:sz w:val="28"/>
          <w:szCs w:val="28"/>
        </w:rPr>
        <w:t>${</w:t>
      </w:r>
      <w:proofErr w:type="spellStart"/>
      <w:r w:rsidRPr="008D421A">
        <w:rPr>
          <w:rFonts w:asciiTheme="minorEastAsia" w:eastAsiaTheme="minorEastAsia" w:hAnsiTheme="minorEastAsia"/>
          <w:sz w:val="28"/>
          <w:szCs w:val="28"/>
        </w:rPr>
        <w:t>userEffect</w:t>
      </w:r>
      <w:proofErr w:type="spellEnd"/>
      <w:r w:rsidRPr="008D421A">
        <w:rPr>
          <w:rFonts w:asciiTheme="minorEastAsia" w:eastAsiaTheme="minorEastAsia" w:hAnsiTheme="minorEastAsia"/>
          <w:sz w:val="28"/>
          <w:szCs w:val="28"/>
        </w:rPr>
        <w:t>}</w:t>
      </w:r>
    </w:p>
    <w:p w:rsidR="008306B0" w:rsidRDefault="008306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8306B0" w:rsidRDefault="008306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8306B0" w:rsidRDefault="008306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8306B0" w:rsidRDefault="008306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8306B0" w:rsidRDefault="008306B0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CF1395" w:rsidRDefault="00990000" w:rsidP="00990000">
      <w:pPr>
        <w:pStyle w:val="a6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990000">
        <w:rPr>
          <w:rFonts w:asciiTheme="minorEastAsia" w:eastAsiaTheme="minorEastAsia" w:hAnsiTheme="minorEastAsia" w:hint="eastAsia"/>
          <w:b/>
          <w:sz w:val="36"/>
          <w:szCs w:val="36"/>
        </w:rPr>
        <w:t>项目概算和资金筹措</w:t>
      </w:r>
    </w:p>
    <w:p w:rsidR="008700E7" w:rsidRPr="008700E7" w:rsidRDefault="008700E7" w:rsidP="008700E7">
      <w:pPr>
        <w:ind w:firstLineChars="1300" w:firstLine="3640"/>
        <w:rPr>
          <w:rFonts w:asciiTheme="minorEastAsia" w:eastAsiaTheme="minorEastAsia" w:hAnsiTheme="minorEastAsia"/>
          <w:bCs/>
          <w:sz w:val="28"/>
          <w:szCs w:val="28"/>
        </w:rPr>
      </w:pPr>
      <w:r w:rsidRPr="008700E7">
        <w:rPr>
          <w:rFonts w:asciiTheme="minorEastAsia" w:eastAsiaTheme="minorEastAsia" w:hAnsiTheme="minorEastAsia" w:hint="eastAsia"/>
          <w:bCs/>
          <w:sz w:val="28"/>
          <w:szCs w:val="28"/>
        </w:rPr>
        <w:t>表1  预计资金来源表</w:t>
      </w:r>
    </w:p>
    <w:p w:rsidR="008700E7" w:rsidRPr="008700E7" w:rsidRDefault="008700E7" w:rsidP="008700E7">
      <w:pPr>
        <w:pStyle w:val="a6"/>
        <w:ind w:left="720" w:firstLine="0"/>
        <w:rPr>
          <w:rFonts w:asciiTheme="minorEastAsia" w:eastAsiaTheme="minorEastAsia" w:hAnsiTheme="minorEastAsia"/>
          <w:bCs/>
          <w:sz w:val="28"/>
          <w:szCs w:val="28"/>
        </w:rPr>
      </w:pPr>
    </w:p>
    <w:p w:rsidR="00D73CAE" w:rsidRPr="00163E9A" w:rsidRDefault="008700E7" w:rsidP="00D73CAE">
      <w:pPr>
        <w:pStyle w:val="a6"/>
        <w:tabs>
          <w:tab w:val="left" w:pos="720"/>
        </w:tabs>
        <w:spacing w:line="360" w:lineRule="auto"/>
        <w:ind w:left="720" w:firstLine="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                   </w:t>
      </w:r>
      <w:r w:rsidRPr="008700E7">
        <w:rPr>
          <w:rFonts w:asciiTheme="minorEastAsia" w:eastAsiaTheme="minorEastAsia" w:hAnsiTheme="minorEastAsia" w:hint="eastAsia"/>
          <w:bCs/>
          <w:sz w:val="28"/>
          <w:szCs w:val="28"/>
        </w:rPr>
        <w:t>资金单位：万元</w:t>
      </w:r>
    </w:p>
    <w:tbl>
      <w:tblPr>
        <w:tblW w:w="0" w:type="auto"/>
        <w:tblInd w:w="-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470"/>
        <w:gridCol w:w="1365"/>
        <w:gridCol w:w="1575"/>
        <w:gridCol w:w="1155"/>
        <w:gridCol w:w="1470"/>
      </w:tblGrid>
      <w:tr w:rsidR="00D73CAE" w:rsidRPr="005332CE" w:rsidTr="00903E90">
        <w:trPr>
          <w:cantSplit/>
          <w:trHeight w:hRule="exact" w:val="700"/>
        </w:trPr>
        <w:tc>
          <w:tcPr>
            <w:tcW w:w="1470" w:type="dxa"/>
            <w:vAlign w:val="center"/>
          </w:tcPr>
          <w:p w:rsidR="00D73CAE" w:rsidRPr="005332CE" w:rsidRDefault="00D73CAE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332CE">
              <w:rPr>
                <w:rFonts w:asciiTheme="minorEastAsia" w:eastAsiaTheme="minorEastAsia" w:hAnsiTheme="minorEastAsia" w:hint="eastAsia"/>
                <w:szCs w:val="21"/>
              </w:rPr>
              <w:t>资 金</w:t>
            </w:r>
            <w:r w:rsidRPr="005332CE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5332CE">
              <w:rPr>
                <w:rFonts w:asciiTheme="minorEastAsia" w:eastAsiaTheme="minorEastAsia" w:hAnsiTheme="minorEastAsia" w:hint="eastAsia"/>
                <w:szCs w:val="21"/>
              </w:rPr>
              <w:t>来</w:t>
            </w:r>
            <w:r w:rsidRPr="005332CE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5332CE">
              <w:rPr>
                <w:rFonts w:asciiTheme="minorEastAsia" w:eastAsiaTheme="minorEastAsia" w:hAnsiTheme="minorEastAsia" w:hint="eastAsia"/>
                <w:szCs w:val="21"/>
              </w:rPr>
              <w:t>源</w:t>
            </w:r>
          </w:p>
        </w:tc>
        <w:tc>
          <w:tcPr>
            <w:tcW w:w="1470" w:type="dxa"/>
            <w:vAlign w:val="center"/>
          </w:tcPr>
          <w:p w:rsidR="00D73CAE" w:rsidRPr="005332CE" w:rsidRDefault="00D73CAE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332CE">
              <w:rPr>
                <w:rFonts w:asciiTheme="minorEastAsia" w:eastAsiaTheme="minorEastAsia" w:hAnsiTheme="minorEastAsia" w:hint="eastAsia"/>
                <w:szCs w:val="21"/>
              </w:rPr>
              <w:t>国家拨款</w:t>
            </w:r>
          </w:p>
        </w:tc>
        <w:tc>
          <w:tcPr>
            <w:tcW w:w="1365" w:type="dxa"/>
            <w:vAlign w:val="center"/>
          </w:tcPr>
          <w:p w:rsidR="00D73CAE" w:rsidRPr="005332CE" w:rsidRDefault="00D73CAE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332CE">
              <w:rPr>
                <w:rFonts w:asciiTheme="minorEastAsia" w:eastAsiaTheme="minorEastAsia" w:hAnsiTheme="minorEastAsia" w:hint="eastAsia"/>
                <w:szCs w:val="21"/>
              </w:rPr>
              <w:t>总部拨付</w:t>
            </w:r>
          </w:p>
        </w:tc>
        <w:tc>
          <w:tcPr>
            <w:tcW w:w="1575" w:type="dxa"/>
            <w:vAlign w:val="center"/>
          </w:tcPr>
          <w:p w:rsidR="00D73CAE" w:rsidRPr="005332CE" w:rsidRDefault="00D73CAE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332CE">
              <w:rPr>
                <w:rFonts w:asciiTheme="minorEastAsia" w:eastAsiaTheme="minorEastAsia" w:hAnsiTheme="minorEastAsia" w:hint="eastAsia"/>
                <w:szCs w:val="21"/>
              </w:rPr>
              <w:t>负责单位自筹</w:t>
            </w:r>
          </w:p>
        </w:tc>
        <w:tc>
          <w:tcPr>
            <w:tcW w:w="1155" w:type="dxa"/>
            <w:vAlign w:val="center"/>
          </w:tcPr>
          <w:p w:rsidR="00D73CAE" w:rsidRPr="005332CE" w:rsidRDefault="00D73CAE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332CE">
              <w:rPr>
                <w:rFonts w:asciiTheme="minorEastAsia" w:eastAsiaTheme="minorEastAsia" w:hAnsiTheme="minorEastAsia" w:hint="eastAsia"/>
                <w:szCs w:val="21"/>
              </w:rPr>
              <w:t>其它</w:t>
            </w:r>
          </w:p>
        </w:tc>
        <w:tc>
          <w:tcPr>
            <w:tcW w:w="1470" w:type="dxa"/>
            <w:vAlign w:val="center"/>
          </w:tcPr>
          <w:p w:rsidR="00D73CAE" w:rsidRPr="005332CE" w:rsidRDefault="00D73CAE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332CE">
              <w:rPr>
                <w:rFonts w:asciiTheme="minorEastAsia" w:eastAsiaTheme="minorEastAsia" w:hAnsiTheme="minorEastAsia" w:hint="eastAsia"/>
                <w:szCs w:val="21"/>
              </w:rPr>
              <w:t>合</w:t>
            </w:r>
            <w:r w:rsidRPr="005332CE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5332CE">
              <w:rPr>
                <w:rFonts w:asciiTheme="minorEastAsia" w:eastAsiaTheme="minorEastAsia" w:hAnsiTheme="minorEastAsia" w:hint="eastAsia"/>
                <w:szCs w:val="21"/>
              </w:rPr>
              <w:t>计</w:t>
            </w:r>
          </w:p>
        </w:tc>
      </w:tr>
      <w:tr w:rsidR="00D73CAE" w:rsidRPr="005332CE" w:rsidTr="00903E90">
        <w:trPr>
          <w:cantSplit/>
          <w:trHeight w:hRule="exact" w:val="700"/>
        </w:trPr>
        <w:tc>
          <w:tcPr>
            <w:tcW w:w="1470" w:type="dxa"/>
            <w:vAlign w:val="center"/>
          </w:tcPr>
          <w:p w:rsidR="00D73CAE" w:rsidRPr="005332CE" w:rsidRDefault="00786331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332CE">
              <w:rPr>
                <w:rFonts w:asciiTheme="minorEastAsia" w:eastAsiaTheme="minorEastAsia" w:hAnsiTheme="minorEastAsia"/>
                <w:szCs w:val="21"/>
              </w:rPr>
              <w:t>${tem.ft1}</w:t>
            </w:r>
          </w:p>
        </w:tc>
        <w:tc>
          <w:tcPr>
            <w:tcW w:w="1470" w:type="dxa"/>
            <w:vAlign w:val="center"/>
          </w:tcPr>
          <w:p w:rsidR="00D73CAE" w:rsidRPr="005332CE" w:rsidRDefault="00786331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0" w:name="LXBG_GJBK"/>
            <w:bookmarkEnd w:id="10"/>
            <w:r w:rsidRPr="005332CE">
              <w:rPr>
                <w:rFonts w:asciiTheme="minorEastAsia" w:eastAsiaTheme="minorEastAsia" w:hAnsiTheme="minorEastAsia"/>
                <w:szCs w:val="21"/>
              </w:rPr>
              <w:t>${tem.ft2}</w:t>
            </w:r>
          </w:p>
        </w:tc>
        <w:tc>
          <w:tcPr>
            <w:tcW w:w="1365" w:type="dxa"/>
            <w:vAlign w:val="center"/>
          </w:tcPr>
          <w:p w:rsidR="00D73CAE" w:rsidRPr="005332CE" w:rsidRDefault="00786331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1" w:name="LXBG_ZBBK"/>
            <w:bookmarkEnd w:id="11"/>
            <w:r w:rsidRPr="005332CE">
              <w:rPr>
                <w:rFonts w:asciiTheme="minorEastAsia" w:eastAsiaTheme="minorEastAsia" w:hAnsiTheme="minorEastAsia"/>
                <w:szCs w:val="21"/>
              </w:rPr>
              <w:t>${tem.ft3}</w:t>
            </w:r>
          </w:p>
        </w:tc>
        <w:tc>
          <w:tcPr>
            <w:tcW w:w="1575" w:type="dxa"/>
            <w:vAlign w:val="center"/>
          </w:tcPr>
          <w:p w:rsidR="00D73CAE" w:rsidRPr="005332CE" w:rsidRDefault="00786331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2" w:name="LXBG_DWZC"/>
            <w:bookmarkEnd w:id="12"/>
            <w:r w:rsidRPr="005332CE">
              <w:rPr>
                <w:rFonts w:asciiTheme="minorEastAsia" w:eastAsiaTheme="minorEastAsia" w:hAnsiTheme="minorEastAsia"/>
                <w:szCs w:val="21"/>
              </w:rPr>
              <w:t>${tem.ft4}</w:t>
            </w:r>
          </w:p>
        </w:tc>
        <w:tc>
          <w:tcPr>
            <w:tcW w:w="1155" w:type="dxa"/>
            <w:vAlign w:val="center"/>
          </w:tcPr>
          <w:p w:rsidR="00D73CAE" w:rsidRPr="005332CE" w:rsidRDefault="00786331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3" w:name="LXBG_QT"/>
            <w:bookmarkEnd w:id="13"/>
            <w:r w:rsidRPr="005332CE">
              <w:rPr>
                <w:rFonts w:asciiTheme="minorEastAsia" w:eastAsiaTheme="minorEastAsia" w:hAnsiTheme="minorEastAsia"/>
                <w:szCs w:val="21"/>
              </w:rPr>
              <w:t>${tem.ft5}</w:t>
            </w:r>
          </w:p>
        </w:tc>
        <w:tc>
          <w:tcPr>
            <w:tcW w:w="1470" w:type="dxa"/>
            <w:vAlign w:val="center"/>
          </w:tcPr>
          <w:p w:rsidR="00D73CAE" w:rsidRPr="005332CE" w:rsidRDefault="00786331" w:rsidP="00903E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14" w:name="LXBG_HJ"/>
            <w:bookmarkEnd w:id="14"/>
            <w:r w:rsidRPr="005332CE">
              <w:rPr>
                <w:rFonts w:asciiTheme="minorEastAsia" w:eastAsiaTheme="minorEastAsia" w:hAnsiTheme="minorEastAsia"/>
                <w:szCs w:val="21"/>
              </w:rPr>
              <w:t>${tem.ft6}</w:t>
            </w:r>
          </w:p>
        </w:tc>
      </w:tr>
    </w:tbl>
    <w:p w:rsidR="00CF1395" w:rsidRDefault="00CF1395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CF1395" w:rsidRPr="00163E9A" w:rsidRDefault="009163AE" w:rsidP="009163AE">
      <w:pPr>
        <w:pStyle w:val="a6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9163AE">
        <w:rPr>
          <w:rFonts w:asciiTheme="minorEastAsia" w:eastAsiaTheme="minorEastAsia" w:hAnsiTheme="minorEastAsia" w:hint="eastAsia"/>
          <w:b/>
          <w:sz w:val="36"/>
          <w:szCs w:val="36"/>
        </w:rPr>
        <w:t>申请总部拨款</w:t>
      </w:r>
    </w:p>
    <w:p w:rsidR="00CF1395" w:rsidRDefault="00CF1395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564B7A" w:rsidRPr="00952EBC" w:rsidRDefault="00564B7A" w:rsidP="00564B7A">
      <w:pPr>
        <w:pStyle w:val="2"/>
        <w:ind w:right="-655" w:firstLine="2700"/>
        <w:rPr>
          <w:rFonts w:asciiTheme="minorEastAsia" w:eastAsiaTheme="minorEastAsia" w:hAnsiTheme="minorEastAsia"/>
          <w:b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>申请总部拨款计划</w:t>
      </w:r>
    </w:p>
    <w:p w:rsidR="00564B7A" w:rsidRDefault="00564B7A" w:rsidP="00564B7A">
      <w:pPr>
        <w:pStyle w:val="2"/>
        <w:snapToGrid w:val="0"/>
        <w:spacing w:line="300" w:lineRule="auto"/>
        <w:ind w:firstLine="1680"/>
        <w:rPr>
          <w:rFonts w:asciiTheme="minorEastAsia" w:eastAsiaTheme="minorEastAsia" w:hAnsiTheme="minorEastAsia"/>
          <w:sz w:val="28"/>
          <w:szCs w:val="28"/>
        </w:rPr>
      </w:pPr>
      <w:r w:rsidRPr="00952EBC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资金单位：万元</w:t>
      </w:r>
    </w:p>
    <w:p w:rsidR="00533E1C" w:rsidRDefault="00854F57" w:rsidP="00533E1C">
      <w:pPr>
        <w:pStyle w:val="2"/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854F57">
        <w:rPr>
          <w:rFonts w:asciiTheme="minorEastAsia" w:eastAsiaTheme="minorEastAsia" w:hAnsiTheme="minorEastAsia"/>
          <w:sz w:val="28"/>
          <w:szCs w:val="28"/>
        </w:rPr>
        <w:t>${</w:t>
      </w:r>
      <w:proofErr w:type="spellStart"/>
      <w:r w:rsidRPr="00854F57">
        <w:rPr>
          <w:rFonts w:asciiTheme="minorEastAsia" w:eastAsiaTheme="minorEastAsia" w:hAnsiTheme="minorEastAsia"/>
          <w:sz w:val="28"/>
          <w:szCs w:val="28"/>
        </w:rPr>
        <w:t>topicName</w:t>
      </w:r>
      <w:proofErr w:type="spellEnd"/>
      <w:r w:rsidRPr="00854F57">
        <w:rPr>
          <w:rFonts w:asciiTheme="minorEastAsia" w:eastAsiaTheme="minorEastAsia" w:hAnsiTheme="minorEastAsia"/>
          <w:sz w:val="28"/>
          <w:szCs w:val="28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2152"/>
        <w:gridCol w:w="2152"/>
        <w:gridCol w:w="1947"/>
      </w:tblGrid>
      <w:tr w:rsidR="00854F57" w:rsidRPr="00952EBC" w:rsidTr="00A1676F">
        <w:trPr>
          <w:trHeight w:val="531"/>
          <w:jc w:val="center"/>
        </w:trPr>
        <w:tc>
          <w:tcPr>
            <w:tcW w:w="2152" w:type="dxa"/>
            <w:vAlign w:val="center"/>
          </w:tcPr>
          <w:p w:rsidR="00854F57" w:rsidRPr="00952EBC" w:rsidRDefault="00854F57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年  度</w:t>
            </w:r>
          </w:p>
        </w:tc>
        <w:tc>
          <w:tcPr>
            <w:tcW w:w="2152" w:type="dxa"/>
            <w:vAlign w:val="center"/>
          </w:tcPr>
          <w:p w:rsidR="00854F57" w:rsidRPr="00952EBC" w:rsidRDefault="00854F57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费用性支出</w:t>
            </w:r>
          </w:p>
        </w:tc>
        <w:tc>
          <w:tcPr>
            <w:tcW w:w="2152" w:type="dxa"/>
            <w:vAlign w:val="center"/>
          </w:tcPr>
          <w:p w:rsidR="00854F57" w:rsidRPr="00952EBC" w:rsidRDefault="00854F57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资本性支出</w:t>
            </w:r>
          </w:p>
        </w:tc>
        <w:tc>
          <w:tcPr>
            <w:tcW w:w="1947" w:type="dxa"/>
            <w:vAlign w:val="center"/>
          </w:tcPr>
          <w:p w:rsidR="00854F57" w:rsidRPr="00952EBC" w:rsidRDefault="00854F57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合  计</w:t>
            </w:r>
          </w:p>
        </w:tc>
      </w:tr>
      <w:tr w:rsidR="00854F57" w:rsidRPr="00952EBC" w:rsidTr="00A1676F">
        <w:trPr>
          <w:trHeight w:val="531"/>
          <w:jc w:val="center"/>
        </w:trPr>
        <w:tc>
          <w:tcPr>
            <w:tcW w:w="21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54F57" w:rsidRPr="00952EBC" w:rsidRDefault="0015644E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5644E">
              <w:rPr>
                <w:rFonts w:asciiTheme="minorEastAsia" w:eastAsiaTheme="minorEastAsia" w:hAnsiTheme="minorEastAsia"/>
                <w:sz w:val="28"/>
                <w:szCs w:val="28"/>
              </w:rPr>
              <w:t>${tem.pt1}</w:t>
            </w:r>
          </w:p>
        </w:tc>
        <w:tc>
          <w:tcPr>
            <w:tcW w:w="21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54F57" w:rsidRPr="00952EBC" w:rsidRDefault="0015644E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5644E">
              <w:rPr>
                <w:rFonts w:asciiTheme="minorEastAsia" w:eastAsiaTheme="minorEastAsia" w:hAnsiTheme="minorEastAsia"/>
                <w:sz w:val="28"/>
                <w:szCs w:val="28"/>
              </w:rPr>
              <w:t>${tem.pt2}</w:t>
            </w:r>
          </w:p>
        </w:tc>
        <w:tc>
          <w:tcPr>
            <w:tcW w:w="21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54F57" w:rsidRPr="00952EBC" w:rsidRDefault="0015644E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5644E">
              <w:rPr>
                <w:rFonts w:asciiTheme="minorEastAsia" w:eastAsiaTheme="minorEastAsia" w:hAnsiTheme="minorEastAsia"/>
                <w:sz w:val="28"/>
                <w:szCs w:val="28"/>
              </w:rPr>
              <w:t>${tem.pt3}</w:t>
            </w:r>
          </w:p>
        </w:tc>
        <w:tc>
          <w:tcPr>
            <w:tcW w:w="19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54F57" w:rsidRPr="00952EBC" w:rsidRDefault="0015644E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5644E">
              <w:rPr>
                <w:rFonts w:asciiTheme="minorEastAsia" w:eastAsiaTheme="minorEastAsia" w:hAnsiTheme="minorEastAsia"/>
                <w:sz w:val="28"/>
                <w:szCs w:val="28"/>
              </w:rPr>
              <w:t>${tem.pt4}</w:t>
            </w:r>
          </w:p>
        </w:tc>
      </w:tr>
    </w:tbl>
    <w:p w:rsidR="00854F57" w:rsidRPr="00952EBC" w:rsidRDefault="00854F57" w:rsidP="00533E1C">
      <w:pPr>
        <w:pStyle w:val="2"/>
        <w:snapToGrid w:val="0"/>
        <w:spacing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564B7A" w:rsidRDefault="008060C4" w:rsidP="008060C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3000E7" w:rsidRPr="003000E7">
        <w:rPr>
          <w:rFonts w:asciiTheme="minorEastAsia" w:eastAsiaTheme="minorEastAsia" w:hAnsiTheme="minorEastAsia"/>
          <w:sz w:val="28"/>
          <w:szCs w:val="28"/>
        </w:rPr>
        <w:t>${tem.ept1}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2152"/>
        <w:gridCol w:w="2152"/>
        <w:gridCol w:w="1947"/>
      </w:tblGrid>
      <w:tr w:rsidR="008060C4" w:rsidRPr="00952EBC" w:rsidTr="00903E90">
        <w:trPr>
          <w:trHeight w:val="531"/>
          <w:jc w:val="center"/>
        </w:trPr>
        <w:tc>
          <w:tcPr>
            <w:tcW w:w="2152" w:type="dxa"/>
            <w:vAlign w:val="center"/>
          </w:tcPr>
          <w:p w:rsidR="008060C4" w:rsidRPr="00952EBC" w:rsidRDefault="008060C4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年  度</w:t>
            </w:r>
          </w:p>
        </w:tc>
        <w:tc>
          <w:tcPr>
            <w:tcW w:w="2152" w:type="dxa"/>
            <w:vAlign w:val="center"/>
          </w:tcPr>
          <w:p w:rsidR="008060C4" w:rsidRPr="00952EBC" w:rsidRDefault="008060C4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费用性支出</w:t>
            </w:r>
          </w:p>
        </w:tc>
        <w:tc>
          <w:tcPr>
            <w:tcW w:w="2152" w:type="dxa"/>
            <w:vAlign w:val="center"/>
          </w:tcPr>
          <w:p w:rsidR="008060C4" w:rsidRPr="00952EBC" w:rsidRDefault="008060C4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资本性支出</w:t>
            </w:r>
          </w:p>
        </w:tc>
        <w:tc>
          <w:tcPr>
            <w:tcW w:w="1947" w:type="dxa"/>
            <w:vAlign w:val="center"/>
          </w:tcPr>
          <w:p w:rsidR="008060C4" w:rsidRPr="00952EBC" w:rsidRDefault="008060C4" w:rsidP="00903E90">
            <w:pPr>
              <w:pStyle w:val="2"/>
              <w:snapToGrid w:val="0"/>
              <w:spacing w:before="72"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52EBC">
              <w:rPr>
                <w:rFonts w:asciiTheme="minorEastAsia" w:eastAsiaTheme="minorEastAsia" w:hAnsiTheme="minorEastAsia" w:hint="eastAsia"/>
                <w:sz w:val="28"/>
                <w:szCs w:val="28"/>
              </w:rPr>
              <w:t>合  计</w:t>
            </w:r>
          </w:p>
        </w:tc>
      </w:tr>
      <w:tr w:rsidR="008060C4" w:rsidRPr="00952EBC" w:rsidTr="00903E90">
        <w:trPr>
          <w:trHeight w:val="531"/>
          <w:jc w:val="center"/>
        </w:trPr>
        <w:tc>
          <w:tcPr>
            <w:tcW w:w="21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060C4" w:rsidRPr="00952EBC" w:rsidRDefault="003000E7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000E7">
              <w:rPr>
                <w:rFonts w:asciiTheme="minorEastAsia" w:eastAsiaTheme="minorEastAsia" w:hAnsiTheme="minorEastAsia"/>
                <w:sz w:val="28"/>
                <w:szCs w:val="28"/>
              </w:rPr>
              <w:t>${tem.ept2}</w:t>
            </w:r>
          </w:p>
        </w:tc>
        <w:tc>
          <w:tcPr>
            <w:tcW w:w="21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060C4" w:rsidRPr="00952EBC" w:rsidRDefault="003000E7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000E7">
              <w:rPr>
                <w:rFonts w:asciiTheme="minorEastAsia" w:eastAsiaTheme="minorEastAsia" w:hAnsiTheme="minorEastAsia"/>
                <w:sz w:val="28"/>
                <w:szCs w:val="28"/>
              </w:rPr>
              <w:t>${tem.ept3}</w:t>
            </w:r>
          </w:p>
        </w:tc>
        <w:tc>
          <w:tcPr>
            <w:tcW w:w="21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060C4" w:rsidRPr="00952EBC" w:rsidRDefault="003000E7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000E7">
              <w:rPr>
                <w:rFonts w:asciiTheme="minorEastAsia" w:eastAsiaTheme="minorEastAsia" w:hAnsiTheme="minorEastAsia"/>
                <w:sz w:val="28"/>
                <w:szCs w:val="28"/>
              </w:rPr>
              <w:t>${tem.ept4}</w:t>
            </w:r>
          </w:p>
        </w:tc>
        <w:tc>
          <w:tcPr>
            <w:tcW w:w="19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8060C4" w:rsidRPr="00952EBC" w:rsidRDefault="003000E7" w:rsidP="00903E90">
            <w:pPr>
              <w:pStyle w:val="2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000E7">
              <w:rPr>
                <w:rFonts w:asciiTheme="minorEastAsia" w:eastAsiaTheme="minorEastAsia" w:hAnsiTheme="minorEastAsia"/>
                <w:sz w:val="28"/>
                <w:szCs w:val="28"/>
              </w:rPr>
              <w:t>${tem.ept5}</w:t>
            </w:r>
          </w:p>
        </w:tc>
      </w:tr>
    </w:tbl>
    <w:p w:rsidR="008060C4" w:rsidRDefault="008060C4" w:rsidP="008060C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7117FA" w:rsidRPr="00564B7A" w:rsidRDefault="007117FA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CF1395" w:rsidRPr="00163E9A" w:rsidRDefault="005D4F33" w:rsidP="005D4F33">
      <w:pPr>
        <w:pStyle w:val="a6"/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b/>
          <w:sz w:val="36"/>
          <w:szCs w:val="36"/>
        </w:rPr>
      </w:pPr>
      <w:r w:rsidRPr="005D4F33">
        <w:rPr>
          <w:rFonts w:asciiTheme="minorEastAsia" w:eastAsiaTheme="minorEastAsia" w:hAnsiTheme="minorEastAsia" w:hint="eastAsia"/>
          <w:b/>
          <w:sz w:val="36"/>
          <w:szCs w:val="36"/>
        </w:rPr>
        <w:t>申请单位审查意见</w:t>
      </w: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F02819">
        <w:rPr>
          <w:rFonts w:asciiTheme="minorEastAsia" w:eastAsiaTheme="minorEastAsia" w:hAnsiTheme="minorEastAsia" w:hint="eastAsia"/>
          <w:sz w:val="28"/>
          <w:szCs w:val="28"/>
        </w:rPr>
        <w:t>申请单位条件（或科技）处处长</w:t>
      </w: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F02819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          （签字）</w:t>
      </w: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F02819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年     月      日</w:t>
      </w: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F02819">
        <w:rPr>
          <w:rFonts w:asciiTheme="minorEastAsia" w:eastAsiaTheme="minorEastAsia" w:hAnsiTheme="minorEastAsia"/>
          <w:sz w:val="28"/>
          <w:szCs w:val="28"/>
        </w:rPr>
        <w:t xml:space="preserve">                 </w:t>
      </w: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F02819">
        <w:rPr>
          <w:rFonts w:asciiTheme="minorEastAsia" w:eastAsiaTheme="minorEastAsia" w:hAnsiTheme="minorEastAsia" w:hint="eastAsia"/>
          <w:sz w:val="28"/>
          <w:szCs w:val="28"/>
        </w:rPr>
        <w:t xml:space="preserve">               申请单位科研条件（或科技）负责人</w:t>
      </w: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F02819" w:rsidRPr="00F02819" w:rsidRDefault="00F02819" w:rsidP="00F02819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  <w:r w:rsidRPr="00F02819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          (签字）</w:t>
      </w:r>
    </w:p>
    <w:p w:rsidR="00F02819" w:rsidRPr="00CF1395" w:rsidRDefault="00F02819" w:rsidP="002C6A97">
      <w:pPr>
        <w:spacing w:line="360" w:lineRule="auto"/>
        <w:ind w:firstLine="630"/>
        <w:rPr>
          <w:rFonts w:asciiTheme="minorEastAsia" w:eastAsiaTheme="minorEastAsia" w:hAnsiTheme="minorEastAsia"/>
          <w:sz w:val="28"/>
          <w:szCs w:val="28"/>
        </w:rPr>
      </w:pPr>
    </w:p>
    <w:p w:rsidR="002C6A97" w:rsidRPr="00952EBC" w:rsidRDefault="002C6A97" w:rsidP="002C6A97">
      <w:pPr>
        <w:numPr>
          <w:ilvl w:val="0"/>
          <w:numId w:val="1"/>
        </w:numPr>
        <w:tabs>
          <w:tab w:val="left" w:pos="720"/>
        </w:tabs>
        <w:spacing w:line="360" w:lineRule="auto"/>
        <w:rPr>
          <w:rFonts w:asciiTheme="minorEastAsia" w:eastAsiaTheme="minorEastAsia" w:hAnsiTheme="minorEastAsia"/>
          <w:sz w:val="28"/>
          <w:szCs w:val="28"/>
        </w:rPr>
        <w:sectPr w:rsidR="002C6A97" w:rsidRPr="00952EBC">
          <w:footerReference w:type="default" r:id="rId7"/>
          <w:pgSz w:w="11907" w:h="16840"/>
          <w:pgMar w:top="1474" w:right="1474" w:bottom="1474" w:left="1474" w:header="680" w:footer="1418" w:gutter="113"/>
          <w:pgNumType w:fmt="numberInDash" w:start="1"/>
          <w:cols w:space="720"/>
          <w:docGrid w:linePitch="285"/>
        </w:sectPr>
      </w:pPr>
    </w:p>
    <w:p w:rsidR="00C23E79" w:rsidRPr="002C6A97" w:rsidRDefault="00C23E79"/>
    <w:sectPr w:rsidR="00C23E79" w:rsidRPr="002C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1E1" w:rsidRDefault="007801E1" w:rsidP="009E3A45">
      <w:pPr>
        <w:spacing w:line="240" w:lineRule="auto"/>
      </w:pPr>
      <w:r>
        <w:separator/>
      </w:r>
    </w:p>
  </w:endnote>
  <w:endnote w:type="continuationSeparator" w:id="0">
    <w:p w:rsidR="007801E1" w:rsidRDefault="007801E1" w:rsidP="009E3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A97" w:rsidRDefault="002C6A97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1E1" w:rsidRDefault="007801E1" w:rsidP="009E3A45">
      <w:pPr>
        <w:spacing w:line="240" w:lineRule="auto"/>
      </w:pPr>
      <w:r>
        <w:separator/>
      </w:r>
    </w:p>
  </w:footnote>
  <w:footnote w:type="continuationSeparator" w:id="0">
    <w:p w:rsidR="007801E1" w:rsidRDefault="007801E1" w:rsidP="009E3A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B7580"/>
    <w:multiLevelType w:val="multilevel"/>
    <w:tmpl w:val="7BBB7580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9B"/>
    <w:rsid w:val="0006079D"/>
    <w:rsid w:val="000C699F"/>
    <w:rsid w:val="000D76C6"/>
    <w:rsid w:val="0015644E"/>
    <w:rsid w:val="001909DB"/>
    <w:rsid w:val="001C250A"/>
    <w:rsid w:val="001C2A2F"/>
    <w:rsid w:val="001D04A6"/>
    <w:rsid w:val="001F0118"/>
    <w:rsid w:val="001F1650"/>
    <w:rsid w:val="002027F8"/>
    <w:rsid w:val="002538B0"/>
    <w:rsid w:val="002607C6"/>
    <w:rsid w:val="002C6A97"/>
    <w:rsid w:val="003000E7"/>
    <w:rsid w:val="003164CC"/>
    <w:rsid w:val="00361AEA"/>
    <w:rsid w:val="003A3041"/>
    <w:rsid w:val="004233E2"/>
    <w:rsid w:val="00480DE8"/>
    <w:rsid w:val="004F75ED"/>
    <w:rsid w:val="005306FE"/>
    <w:rsid w:val="005332CE"/>
    <w:rsid w:val="00533E1C"/>
    <w:rsid w:val="00534C62"/>
    <w:rsid w:val="00564B7A"/>
    <w:rsid w:val="0057213F"/>
    <w:rsid w:val="00596B0E"/>
    <w:rsid w:val="005D4F33"/>
    <w:rsid w:val="0062094E"/>
    <w:rsid w:val="0062329B"/>
    <w:rsid w:val="00661406"/>
    <w:rsid w:val="006B62D0"/>
    <w:rsid w:val="007117FA"/>
    <w:rsid w:val="007150EC"/>
    <w:rsid w:val="007156AD"/>
    <w:rsid w:val="007801E1"/>
    <w:rsid w:val="00786331"/>
    <w:rsid w:val="007F798D"/>
    <w:rsid w:val="008060C4"/>
    <w:rsid w:val="0082337D"/>
    <w:rsid w:val="008306B0"/>
    <w:rsid w:val="008546DB"/>
    <w:rsid w:val="00854F57"/>
    <w:rsid w:val="008700E7"/>
    <w:rsid w:val="008D421A"/>
    <w:rsid w:val="008D579B"/>
    <w:rsid w:val="008F03A2"/>
    <w:rsid w:val="009163AE"/>
    <w:rsid w:val="00922729"/>
    <w:rsid w:val="00990000"/>
    <w:rsid w:val="00993928"/>
    <w:rsid w:val="009A77A0"/>
    <w:rsid w:val="009E1277"/>
    <w:rsid w:val="009E3A45"/>
    <w:rsid w:val="00A1676F"/>
    <w:rsid w:val="00A54430"/>
    <w:rsid w:val="00A5462D"/>
    <w:rsid w:val="00A64756"/>
    <w:rsid w:val="00B40D65"/>
    <w:rsid w:val="00B50478"/>
    <w:rsid w:val="00B6415A"/>
    <w:rsid w:val="00BD5104"/>
    <w:rsid w:val="00C23E79"/>
    <w:rsid w:val="00CF1395"/>
    <w:rsid w:val="00D0729A"/>
    <w:rsid w:val="00D73CAE"/>
    <w:rsid w:val="00D90528"/>
    <w:rsid w:val="00E60FD3"/>
    <w:rsid w:val="00E642FB"/>
    <w:rsid w:val="00E65B80"/>
    <w:rsid w:val="00EB584B"/>
    <w:rsid w:val="00F02819"/>
    <w:rsid w:val="00F06186"/>
    <w:rsid w:val="00F11DCD"/>
    <w:rsid w:val="00F46AAB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35879E-02F3-46BD-81AE-3CB0E98F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A45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A45"/>
    <w:rPr>
      <w:sz w:val="18"/>
      <w:szCs w:val="18"/>
    </w:rPr>
  </w:style>
  <w:style w:type="paragraph" w:styleId="a4">
    <w:name w:val="footer"/>
    <w:basedOn w:val="a"/>
    <w:link w:val="Char0"/>
    <w:unhideWhenUsed/>
    <w:rsid w:val="009E3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A45"/>
    <w:rPr>
      <w:sz w:val="18"/>
      <w:szCs w:val="18"/>
    </w:rPr>
  </w:style>
  <w:style w:type="paragraph" w:styleId="a5">
    <w:name w:val="Body Text Indent"/>
    <w:basedOn w:val="a"/>
    <w:link w:val="Char1"/>
    <w:rsid w:val="002C6A97"/>
    <w:pPr>
      <w:spacing w:line="360" w:lineRule="auto"/>
      <w:ind w:firstLine="630"/>
    </w:pPr>
    <w:rPr>
      <w:rFonts w:ascii="楷体_GB2312" w:eastAsia="楷体_GB2312"/>
      <w:sz w:val="32"/>
    </w:rPr>
  </w:style>
  <w:style w:type="character" w:customStyle="1" w:styleId="Char1">
    <w:name w:val="正文文本缩进 Char"/>
    <w:basedOn w:val="a0"/>
    <w:link w:val="a5"/>
    <w:rsid w:val="002C6A97"/>
    <w:rPr>
      <w:rFonts w:ascii="楷体_GB2312" w:eastAsia="楷体_GB2312" w:hAnsi="Times New Roman" w:cs="Times New Roman"/>
      <w:kern w:val="0"/>
      <w:sz w:val="32"/>
      <w:szCs w:val="20"/>
    </w:rPr>
  </w:style>
  <w:style w:type="paragraph" w:styleId="a6">
    <w:name w:val="List Paragraph"/>
    <w:basedOn w:val="a"/>
    <w:uiPriority w:val="34"/>
    <w:qFormat/>
    <w:rsid w:val="0062094E"/>
    <w:pPr>
      <w:ind w:firstLine="420"/>
    </w:pPr>
  </w:style>
  <w:style w:type="table" w:styleId="a7">
    <w:name w:val="Table Grid"/>
    <w:basedOn w:val="a1"/>
    <w:uiPriority w:val="39"/>
    <w:rsid w:val="007F7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_1"/>
    <w:qFormat/>
    <w:rsid w:val="008F03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">
    <w:name w:val="正文_2"/>
    <w:qFormat/>
    <w:rsid w:val="00564B7A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91</cp:revision>
  <dcterms:created xsi:type="dcterms:W3CDTF">2019-03-24T07:08:00Z</dcterms:created>
  <dcterms:modified xsi:type="dcterms:W3CDTF">2019-03-24T08:57:00Z</dcterms:modified>
</cp:coreProperties>
</file>